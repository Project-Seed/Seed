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1134"/>
        <w:gridCol w:w="1275"/>
        <w:gridCol w:w="1276"/>
        <w:gridCol w:w="1985"/>
      </w:tblGrid>
      <w:tr w:rsidR="008F6339" w14:paraId="147F4E88" w14:textId="77777777" w:rsidTr="008A317D">
        <w:tc>
          <w:tcPr>
            <w:tcW w:w="2263" w:type="dxa"/>
            <w:shd w:val="clear" w:color="auto" w:fill="D0CECE" w:themeFill="background2" w:themeFillShade="E6"/>
            <w:vAlign w:val="center"/>
          </w:tcPr>
          <w:p w14:paraId="7FBABDC2" w14:textId="77777777" w:rsidR="008F6339" w:rsidRPr="008F6339" w:rsidRDefault="008F6339" w:rsidP="00FC334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993" w:type="dxa"/>
            <w:vAlign w:val="center"/>
          </w:tcPr>
          <w:p w14:paraId="3A0EBED4" w14:textId="41D52AB7" w:rsidR="008F6339" w:rsidRDefault="00993218" w:rsidP="00FC334F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2BB8E86" w14:textId="77777777" w:rsidR="008F6339" w:rsidRPr="008F6339" w:rsidRDefault="008F6339" w:rsidP="00FC334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  <w:vAlign w:val="center"/>
          </w:tcPr>
          <w:p w14:paraId="50579DC5" w14:textId="30E18D00" w:rsidR="008F6339" w:rsidRDefault="008F6339" w:rsidP="00FC334F">
            <w:r>
              <w:rPr>
                <w:rFonts w:hint="eastAsia"/>
              </w:rPr>
              <w:t>2</w:t>
            </w:r>
            <w:r w:rsidR="00666B51">
              <w:t>0.</w:t>
            </w:r>
            <w:r w:rsidR="00993218">
              <w:t>03.</w:t>
            </w:r>
            <w:r w:rsidR="004904F9">
              <w:t>16</w:t>
            </w:r>
            <w:r w:rsidR="00E2706C">
              <w:t xml:space="preserve"> </w:t>
            </w:r>
            <w:r w:rsidR="00666B51">
              <w:t>~ 20.</w:t>
            </w:r>
            <w:r w:rsidR="00E2706C">
              <w:t>03</w:t>
            </w:r>
            <w:r>
              <w:t>.</w:t>
            </w:r>
            <w:r w:rsidR="00E2706C">
              <w:t>2</w:t>
            </w:r>
            <w:r w:rsidR="004904F9"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4C4C6868" w14:textId="77777777" w:rsidR="008F6339" w:rsidRPr="008F6339" w:rsidRDefault="008F6339" w:rsidP="00FC334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vAlign w:val="center"/>
          </w:tcPr>
          <w:p w14:paraId="2A4E2F74" w14:textId="320AC3E0" w:rsidR="008F6339" w:rsidRDefault="008F6339" w:rsidP="00FC334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8A317D">
        <w:trPr>
          <w:trHeight w:val="689"/>
        </w:trPr>
        <w:tc>
          <w:tcPr>
            <w:tcW w:w="2263" w:type="dxa"/>
            <w:shd w:val="clear" w:color="auto" w:fill="D0CECE" w:themeFill="background2" w:themeFillShade="E6"/>
            <w:vAlign w:val="center"/>
          </w:tcPr>
          <w:p w14:paraId="72F485A1" w14:textId="05577D34" w:rsidR="008F6339" w:rsidRDefault="008F6339" w:rsidP="00FC334F">
            <w:r>
              <w:rPr>
                <w:rFonts w:hint="eastAsia"/>
              </w:rPr>
              <w:t>이번주 한</w:t>
            </w:r>
            <w:r w:rsidR="008A31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6663" w:type="dxa"/>
            <w:gridSpan w:val="5"/>
            <w:vAlign w:val="center"/>
          </w:tcPr>
          <w:p w14:paraId="723F8B74" w14:textId="77777777" w:rsidR="00855E81" w:rsidRDefault="00CC14CC" w:rsidP="00FC334F">
            <w:proofErr w:type="spellStart"/>
            <w:r>
              <w:t>터레인</w:t>
            </w:r>
            <w:proofErr w:type="spellEnd"/>
            <w:r>
              <w:t xml:space="preserve"> </w:t>
            </w:r>
            <w:r w:rsidR="00207F82">
              <w:rPr>
                <w:rFonts w:hint="eastAsia"/>
              </w:rPr>
              <w:t>만들기,</w:t>
            </w:r>
            <w:r w:rsidR="00207F82">
              <w:t xml:space="preserve"> </w:t>
            </w:r>
            <w:r w:rsidR="00A1067A">
              <w:rPr>
                <w:rFonts w:hint="eastAsia"/>
              </w:rPr>
              <w:t>강 산 생성,</w:t>
            </w:r>
            <w:r w:rsidR="00A1067A">
              <w:t xml:space="preserve"> </w:t>
            </w:r>
            <w:r w:rsidR="00574D22">
              <w:rPr>
                <w:rFonts w:hint="eastAsia"/>
              </w:rPr>
              <w:t>지도 미니맵 개선(</w:t>
            </w:r>
            <w:r w:rsidR="00574D22">
              <w:t>1</w:t>
            </w:r>
            <w:r w:rsidR="7621E0E5">
              <w:t>), 발사 카메라 수정</w:t>
            </w:r>
            <w:r w:rsidR="0AAC4416">
              <w:t xml:space="preserve">, 메인 카메라와 캐릭터 이동, </w:t>
            </w:r>
          </w:p>
          <w:p w14:paraId="29B7639B" w14:textId="384961F3" w:rsidR="008F6339" w:rsidRDefault="003D0505" w:rsidP="00FC334F">
            <w:pPr>
              <w:rPr>
                <w:rFonts w:hint="eastAsia"/>
              </w:rPr>
            </w:pPr>
            <w:ins w:id="0" w:author="김 지영">
              <w:r>
                <w:t xml:space="preserve">3D </w:t>
              </w:r>
            </w:ins>
            <w:r w:rsidR="0AAC4416">
              <w:t>Max에서</w:t>
            </w:r>
            <w:r>
              <w:rPr>
                <w:rFonts w:hint="eastAsia"/>
              </w:rPr>
              <w:t xml:space="preserve"> 애니메이션 클립 </w:t>
            </w:r>
            <w:r>
              <w:t xml:space="preserve">Export </w:t>
            </w:r>
            <w:ins w:id="1" w:author="김 지영">
              <w:r>
                <w:rPr>
                  <w:rFonts w:hint="eastAsia"/>
                </w:rPr>
                <w:t>설정 알아내기</w:t>
              </w:r>
            </w:ins>
          </w:p>
        </w:tc>
      </w:tr>
    </w:tbl>
    <w:p w14:paraId="7F424850" w14:textId="605841CB" w:rsidR="00666B51" w:rsidRPr="007E1B0F" w:rsidRDefault="008F6339">
      <w:pPr>
        <w:rPr>
          <w:b/>
          <w:bCs/>
        </w:rPr>
      </w:pPr>
      <w:r w:rsidRPr="00C8042A">
        <w:rPr>
          <w:rFonts w:hint="eastAsia"/>
          <w:b/>
          <w:bCs/>
        </w:rPr>
        <w:t>&lt;상세 수행내용</w:t>
      </w:r>
      <w:r w:rsidRPr="00C8042A">
        <w:rPr>
          <w:b/>
          <w:bCs/>
        </w:rPr>
        <w:t>&gt;</w:t>
      </w:r>
      <w:r w:rsidR="00666B51" w:rsidRPr="007E1B0F">
        <w:rPr>
          <w:rFonts w:hint="eastAsia"/>
          <w:sz w:val="14"/>
          <w:szCs w:val="16"/>
        </w:rPr>
        <w:t>이곳에 수행내용을 상세하게 기록</w:t>
      </w:r>
    </w:p>
    <w:p w14:paraId="38D4CB81" w14:textId="087863B0" w:rsidR="00666B51" w:rsidRPr="00154CA3" w:rsidRDefault="00C8042A">
      <w:pPr>
        <w:rPr>
          <w:color w:val="5B9BD5" w:themeColor="accent5"/>
        </w:rPr>
      </w:pPr>
      <w:r w:rsidRPr="00154CA3">
        <w:rPr>
          <w:rFonts w:hint="eastAsia"/>
          <w:color w:val="5B9BD5" w:themeColor="accent5"/>
        </w:rPr>
        <w:t>각자</w:t>
      </w:r>
      <w:r w:rsidR="00154CA3" w:rsidRPr="00154CA3">
        <w:rPr>
          <w:color w:val="5B9BD5" w:themeColor="accent5"/>
        </w:rPr>
        <w:t xml:space="preserve"> </w:t>
      </w:r>
      <w:r w:rsidR="00154CA3" w:rsidRPr="00154CA3">
        <w:rPr>
          <w:rFonts w:hint="eastAsia"/>
          <w:color w:val="5B9BD5" w:themeColor="accent5"/>
        </w:rPr>
        <w:t>작업한 내용 적기</w:t>
      </w:r>
      <w:r w:rsidR="00154CA3" w:rsidRPr="00154CA3">
        <w:rPr>
          <w:color w:val="5B9BD5" w:themeColor="accent5"/>
        </w:rPr>
        <w:t xml:space="preserve"> </w:t>
      </w:r>
      <w:r w:rsidR="00154CA3" w:rsidRPr="00154CA3">
        <w:rPr>
          <w:rFonts w:eastAsiaTheme="minorHAnsi"/>
          <w:color w:val="5B9BD5" w:themeColor="accent5"/>
        </w:rPr>
        <w:t>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C8042A" w14:paraId="09E297A6" w14:textId="77777777" w:rsidTr="00154CA3">
        <w:tc>
          <w:tcPr>
            <w:tcW w:w="988" w:type="dxa"/>
            <w:shd w:val="clear" w:color="auto" w:fill="D0CECE" w:themeFill="background2" w:themeFillShade="E6"/>
          </w:tcPr>
          <w:p w14:paraId="511FA07C" w14:textId="4895495F" w:rsidR="00C8042A" w:rsidRDefault="00C8042A">
            <w:pPr>
              <w:rPr>
                <w:rFonts w:hint="eastAsia"/>
              </w:rPr>
            </w:pPr>
            <w:r>
              <w:rPr>
                <w:rFonts w:hint="eastAsia"/>
              </w:rPr>
              <w:t>김지영</w:t>
            </w:r>
          </w:p>
        </w:tc>
        <w:tc>
          <w:tcPr>
            <w:tcW w:w="8028" w:type="dxa"/>
          </w:tcPr>
          <w:p w14:paraId="455C8838" w14:textId="77777777" w:rsidR="00C8042A" w:rsidRDefault="00C8042A">
            <w:pPr>
              <w:rPr>
                <w:rFonts w:hint="eastAsia"/>
              </w:rPr>
            </w:pPr>
          </w:p>
        </w:tc>
      </w:tr>
      <w:tr w:rsidR="00C8042A" w14:paraId="46576B2E" w14:textId="77777777" w:rsidTr="00154CA3">
        <w:tc>
          <w:tcPr>
            <w:tcW w:w="988" w:type="dxa"/>
            <w:shd w:val="clear" w:color="auto" w:fill="D0CECE" w:themeFill="background2" w:themeFillShade="E6"/>
          </w:tcPr>
          <w:p w14:paraId="54E083D6" w14:textId="112A913A" w:rsidR="00C8042A" w:rsidRDefault="00C8042A">
            <w:pPr>
              <w:rPr>
                <w:rFonts w:hint="eastAsia"/>
              </w:rPr>
            </w:pPr>
            <w:r>
              <w:rPr>
                <w:rFonts w:hint="eastAsia"/>
              </w:rPr>
              <w:t>구건모</w:t>
            </w:r>
          </w:p>
        </w:tc>
        <w:tc>
          <w:tcPr>
            <w:tcW w:w="8028" w:type="dxa"/>
          </w:tcPr>
          <w:p w14:paraId="442E7BFD" w14:textId="77777777" w:rsidR="00C8042A" w:rsidRDefault="00C8042A">
            <w:pPr>
              <w:rPr>
                <w:rFonts w:hint="eastAsia"/>
              </w:rPr>
            </w:pPr>
          </w:p>
        </w:tc>
      </w:tr>
      <w:tr w:rsidR="00C8042A" w14:paraId="4EACD4DF" w14:textId="77777777" w:rsidTr="00154CA3">
        <w:tc>
          <w:tcPr>
            <w:tcW w:w="988" w:type="dxa"/>
            <w:shd w:val="clear" w:color="auto" w:fill="D0CECE" w:themeFill="background2" w:themeFillShade="E6"/>
          </w:tcPr>
          <w:p w14:paraId="22B7AE7C" w14:textId="6215FFB2" w:rsidR="00C8042A" w:rsidRDefault="00C8042A">
            <w:pPr>
              <w:rPr>
                <w:rFonts w:hint="eastAsia"/>
              </w:rPr>
            </w:pPr>
            <w:r>
              <w:rPr>
                <w:rFonts w:hint="eastAsia"/>
              </w:rPr>
              <w:t>이예지</w:t>
            </w:r>
          </w:p>
        </w:tc>
        <w:tc>
          <w:tcPr>
            <w:tcW w:w="8028" w:type="dxa"/>
          </w:tcPr>
          <w:p w14:paraId="7BAD9EAA" w14:textId="77777777" w:rsidR="00C8042A" w:rsidRDefault="00C8042A">
            <w:pPr>
              <w:rPr>
                <w:rFonts w:hint="eastAsia"/>
              </w:rPr>
            </w:pPr>
          </w:p>
        </w:tc>
      </w:tr>
    </w:tbl>
    <w:p w14:paraId="29B0F374" w14:textId="77777777" w:rsidR="00666B51" w:rsidRDefault="00666B5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933"/>
        <w:gridCol w:w="1321"/>
        <w:gridCol w:w="2254"/>
        <w:gridCol w:w="2254"/>
      </w:tblGrid>
      <w:tr w:rsidR="00E10A53" w14:paraId="661BADE3" w14:textId="77777777" w:rsidTr="006A6B85">
        <w:tc>
          <w:tcPr>
            <w:tcW w:w="2254" w:type="dxa"/>
            <w:shd w:val="clear" w:color="auto" w:fill="D0CECE" w:themeFill="background2" w:themeFillShade="E6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4"/>
          </w:tcPr>
          <w:p w14:paraId="455C805F" w14:textId="5C102FF3" w:rsidR="008F0EAD" w:rsidRDefault="006C4BEF">
            <w:r>
              <w:rPr>
                <w:rFonts w:hint="eastAsia"/>
              </w:rPr>
              <w:t>서로 만나서 회의할 수 없어서 힘들었다.</w:t>
            </w:r>
          </w:p>
          <w:p w14:paraId="58F2650E" w14:textId="0318A3EA" w:rsidR="008015B2" w:rsidRDefault="00A35492">
            <w:pPr>
              <w:rPr>
                <w:rFonts w:hint="eastAsia"/>
              </w:rPr>
            </w:pPr>
            <w:r>
              <w:rPr>
                <w:rFonts w:hint="eastAsia"/>
              </w:rPr>
              <w:t>카메라에 대해서</w:t>
            </w:r>
            <w:r w:rsidR="008A317D">
              <w:rPr>
                <w:rFonts w:hint="eastAsia"/>
              </w:rPr>
              <w:t xml:space="preserve"> 회의 시 내용이 계속 바뀐다.</w:t>
            </w:r>
          </w:p>
        </w:tc>
      </w:tr>
      <w:tr w:rsidR="00E10A53" w14:paraId="5351DF8C" w14:textId="77777777" w:rsidTr="006A6B85">
        <w:tc>
          <w:tcPr>
            <w:tcW w:w="2254" w:type="dxa"/>
            <w:shd w:val="clear" w:color="auto" w:fill="D0CECE" w:themeFill="background2" w:themeFillShade="E6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4"/>
          </w:tcPr>
          <w:p w14:paraId="32571F20" w14:textId="335B2A4B" w:rsidR="00E10A53" w:rsidRDefault="008015B2">
            <w:r>
              <w:rPr>
                <w:rFonts w:hint="eastAsia"/>
              </w:rPr>
              <w:t>카메라 매주 수정하는 것으로 한다?</w:t>
            </w:r>
          </w:p>
        </w:tc>
      </w:tr>
      <w:tr w:rsidR="008F6339" w14:paraId="668B85F8" w14:textId="77777777" w:rsidTr="006A6B85">
        <w:tc>
          <w:tcPr>
            <w:tcW w:w="2254" w:type="dxa"/>
            <w:shd w:val="clear" w:color="auto" w:fill="D0CECE" w:themeFill="background2" w:themeFillShade="E6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gridSpan w:val="2"/>
          </w:tcPr>
          <w:p w14:paraId="22F63E6B" w14:textId="62E6CFD0" w:rsidR="008F6339" w:rsidRDefault="00D0690E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41EEF39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940529">
              <w:t>03</w:t>
            </w:r>
            <w:r>
              <w:t>.</w:t>
            </w:r>
            <w:r w:rsidR="00940529">
              <w:t>22</w:t>
            </w:r>
            <w:r w:rsidR="00666B51">
              <w:t xml:space="preserve"> ~ 20</w:t>
            </w:r>
            <w:r>
              <w:t>.</w:t>
            </w:r>
            <w:r w:rsidR="00940529">
              <w:t>03</w:t>
            </w:r>
            <w:r>
              <w:t>.</w:t>
            </w:r>
            <w:r w:rsidR="00940529">
              <w:t>30</w:t>
            </w:r>
          </w:p>
        </w:tc>
      </w:tr>
      <w:tr w:rsidR="006A6B85" w14:paraId="50653796" w14:textId="7AF34B7D" w:rsidTr="006A6B85">
        <w:trPr>
          <w:trHeight w:val="240"/>
        </w:trPr>
        <w:tc>
          <w:tcPr>
            <w:tcW w:w="2254" w:type="dxa"/>
            <w:vMerge w:val="restart"/>
            <w:shd w:val="clear" w:color="auto" w:fill="D0CECE" w:themeFill="background2" w:themeFillShade="E6"/>
          </w:tcPr>
          <w:p w14:paraId="119F6EF0" w14:textId="3FE587D7" w:rsidR="006A6B85" w:rsidRPr="008F6339" w:rsidRDefault="006A6B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r w:rsidR="48FBFFAF" w:rsidRPr="48FBFFAF">
              <w:rPr>
                <w:b/>
                <w:bCs/>
              </w:rPr>
              <w:t>할 일</w:t>
            </w:r>
          </w:p>
        </w:tc>
        <w:tc>
          <w:tcPr>
            <w:tcW w:w="933" w:type="dxa"/>
            <w:shd w:val="clear" w:color="auto" w:fill="F2F2F2" w:themeFill="background1" w:themeFillShade="F2"/>
          </w:tcPr>
          <w:p w14:paraId="2C6F999F" w14:textId="583F28B2" w:rsidR="006A6B85" w:rsidRPr="000C0599" w:rsidRDefault="006A6B85">
            <w:pPr>
              <w:rPr>
                <w:rFonts w:hint="eastAsia"/>
              </w:rPr>
            </w:pPr>
            <w:r>
              <w:rPr>
                <w:rFonts w:hint="eastAsia"/>
              </w:rPr>
              <w:t>김지영</w:t>
            </w:r>
          </w:p>
        </w:tc>
        <w:tc>
          <w:tcPr>
            <w:tcW w:w="5829" w:type="dxa"/>
            <w:gridSpan w:val="3"/>
          </w:tcPr>
          <w:p w14:paraId="0352BBC0" w14:textId="77777777" w:rsidR="00154CA3" w:rsidRDefault="00154CA3" w:rsidP="00154CA3">
            <w:proofErr w:type="spellStart"/>
            <w:r>
              <w:rPr>
                <w:rFonts w:hint="eastAsia"/>
              </w:rPr>
              <w:t>터레인</w:t>
            </w:r>
            <w:proofErr w:type="spellEnd"/>
            <w:r>
              <w:rPr>
                <w:rFonts w:hint="eastAsia"/>
              </w:rPr>
              <w:t xml:space="preserve"> 지형 완성</w:t>
            </w:r>
          </w:p>
          <w:p w14:paraId="79B4433D" w14:textId="77777777" w:rsidR="00EA603F" w:rsidRDefault="00154CA3" w:rsidP="00154CA3">
            <w:r>
              <w:rPr>
                <w:rFonts w:hint="eastAsia"/>
              </w:rPr>
              <w:t>M</w:t>
            </w:r>
            <w:r>
              <w:t xml:space="preserve">ax </w:t>
            </w:r>
            <w:r>
              <w:rPr>
                <w:rFonts w:hint="eastAsia"/>
              </w:rPr>
              <w:t>캐릭터 크기 키우기/건물-집 모델링 하기</w:t>
            </w:r>
            <w:bookmarkStart w:id="2" w:name="_GoBack"/>
            <w:bookmarkEnd w:id="2"/>
          </w:p>
          <w:p w14:paraId="62A3F118" w14:textId="7E695D7B" w:rsidR="00EA603F" w:rsidRPr="000C0599" w:rsidRDefault="00230686" w:rsidP="00154CA3">
            <w:pPr>
              <w:rPr>
                <w:rFonts w:hint="eastAsia"/>
              </w:rPr>
            </w:pPr>
            <w:r>
              <w:rPr>
                <w:rFonts w:hint="eastAsia"/>
              </w:rPr>
              <w:t>퀘스트 유형 기획</w:t>
            </w:r>
          </w:p>
        </w:tc>
      </w:tr>
      <w:tr w:rsidR="006A6B85" w14:paraId="26F62DFE" w14:textId="4273660D" w:rsidTr="48FBFFAF">
        <w:trPr>
          <w:trHeight w:val="787"/>
        </w:trPr>
        <w:tc>
          <w:tcPr>
            <w:tcW w:w="2254" w:type="dxa"/>
            <w:vMerge/>
          </w:tcPr>
          <w:p w14:paraId="52A317C2" w14:textId="77777777" w:rsidR="006A6B85" w:rsidRPr="008F6339" w:rsidRDefault="006A6B85" w:rsidP="006A6B85">
            <w:pPr>
              <w:rPr>
                <w:rFonts w:hint="eastAsia"/>
                <w:b/>
                <w:bCs/>
              </w:rPr>
            </w:pPr>
          </w:p>
        </w:tc>
        <w:tc>
          <w:tcPr>
            <w:tcW w:w="933" w:type="dxa"/>
            <w:shd w:val="clear" w:color="auto" w:fill="F2F2F2" w:themeFill="background1" w:themeFillShade="F2"/>
          </w:tcPr>
          <w:p w14:paraId="55D351CE" w14:textId="3B12EBEF" w:rsidR="006A6B85" w:rsidRDefault="006A6B85" w:rsidP="006A6B85">
            <w:r>
              <w:rPr>
                <w:rFonts w:hint="eastAsia"/>
              </w:rPr>
              <w:t>구건모</w:t>
            </w:r>
          </w:p>
        </w:tc>
        <w:tc>
          <w:tcPr>
            <w:tcW w:w="5829" w:type="dxa"/>
            <w:gridSpan w:val="3"/>
          </w:tcPr>
          <w:p w14:paraId="601ED8D6" w14:textId="62253108" w:rsidR="006A6B85" w:rsidRDefault="00497842" w:rsidP="006A6B85">
            <w:pPr>
              <w:rPr>
                <w:rFonts w:hint="eastAsia"/>
              </w:rPr>
            </w:pPr>
            <w:r>
              <w:rPr>
                <w:rFonts w:hint="eastAsia"/>
              </w:rPr>
              <w:t>지도,</w:t>
            </w:r>
            <w:r>
              <w:t xml:space="preserve"> </w:t>
            </w:r>
            <w:r>
              <w:rPr>
                <w:rFonts w:hint="eastAsia"/>
              </w:rPr>
              <w:t>미니맵 개선</w:t>
            </w:r>
            <w:r w:rsidR="00574D22">
              <w:rPr>
                <w:rFonts w:hint="eastAsia"/>
              </w:rPr>
              <w:t>(</w:t>
            </w:r>
            <w:r w:rsidR="00574D22">
              <w:t>2)</w:t>
            </w:r>
            <w:r w:rsidR="00CE1A1C">
              <w:t xml:space="preserve">, </w:t>
            </w:r>
            <w:r w:rsidR="00CE1A1C">
              <w:rPr>
                <w:rFonts w:hint="eastAsia"/>
              </w:rPr>
              <w:t>애니메이션 개선</w:t>
            </w:r>
            <w:r w:rsidR="007B7335">
              <w:rPr>
                <w:rFonts w:hint="eastAsia"/>
              </w:rPr>
              <w:t xml:space="preserve"> 적</w:t>
            </w:r>
            <w:r w:rsidR="00230686">
              <w:rPr>
                <w:rFonts w:hint="eastAsia"/>
              </w:rPr>
              <w:t>용,</w:t>
            </w:r>
            <w:r w:rsidR="00230686">
              <w:t xml:space="preserve"> </w:t>
            </w:r>
            <w:r w:rsidR="00230686">
              <w:rPr>
                <w:rFonts w:hint="eastAsia"/>
              </w:rPr>
              <w:t>퀘스트 유형 적용하기,</w:t>
            </w:r>
            <w:r w:rsidR="00230686">
              <w:t xml:space="preserve"> </w:t>
            </w:r>
          </w:p>
        </w:tc>
      </w:tr>
      <w:tr w:rsidR="006A6B85" w14:paraId="33C990F4" w14:textId="77777777" w:rsidTr="48FBFFAF">
        <w:trPr>
          <w:trHeight w:val="63"/>
        </w:trPr>
        <w:tc>
          <w:tcPr>
            <w:tcW w:w="2254" w:type="dxa"/>
            <w:vMerge/>
          </w:tcPr>
          <w:p w14:paraId="1EA3FD36" w14:textId="77777777" w:rsidR="006A6B85" w:rsidRPr="008F6339" w:rsidRDefault="006A6B85" w:rsidP="006A6B85">
            <w:pPr>
              <w:rPr>
                <w:rFonts w:hint="eastAsia"/>
                <w:b/>
                <w:bCs/>
              </w:rPr>
            </w:pPr>
          </w:p>
        </w:tc>
        <w:tc>
          <w:tcPr>
            <w:tcW w:w="933" w:type="dxa"/>
            <w:shd w:val="clear" w:color="auto" w:fill="F2F2F2" w:themeFill="background1" w:themeFillShade="F2"/>
          </w:tcPr>
          <w:p w14:paraId="1435B49F" w14:textId="2F45748F" w:rsidR="006A6B85" w:rsidRDefault="006A6B85" w:rsidP="006A6B85">
            <w:pPr>
              <w:rPr>
                <w:rFonts w:hint="eastAsia"/>
              </w:rPr>
            </w:pPr>
            <w:r>
              <w:rPr>
                <w:rFonts w:hint="eastAsia"/>
              </w:rPr>
              <w:t>이예지</w:t>
            </w:r>
          </w:p>
        </w:tc>
        <w:tc>
          <w:tcPr>
            <w:tcW w:w="5829" w:type="dxa"/>
            <w:gridSpan w:val="3"/>
          </w:tcPr>
          <w:p w14:paraId="72E49974" w14:textId="5DB88F46" w:rsidR="00D82B37" w:rsidRDefault="00D82B37" w:rsidP="006A6B85">
            <w:pPr>
              <w:rPr>
                <w:rFonts w:hint="eastAsia"/>
              </w:rPr>
            </w:pPr>
            <w:r>
              <w:rPr>
                <w:rFonts w:hint="eastAsia"/>
              </w:rPr>
              <w:t>애니메이션</w:t>
            </w:r>
          </w:p>
          <w:p w14:paraId="6B5EED7C" w14:textId="1BA1D842" w:rsidR="00405CA0" w:rsidRDefault="00D82B37" w:rsidP="006A6B85">
            <w:pPr>
              <w:rPr>
                <w:rFonts w:hint="eastAsia"/>
              </w:rPr>
            </w:pPr>
            <w:r w:rsidRPr="00D82B37">
              <w:rPr>
                <w:rFonts w:hint="eastAsia"/>
              </w:rPr>
              <w:t>달리다가</w:t>
            </w:r>
            <w:r w:rsidRPr="00D82B37">
              <w:t xml:space="preserve"> 멈추기/달리다가 회전하기/</w:t>
            </w:r>
            <w:r>
              <w:rPr>
                <w:rFonts w:hint="eastAsia"/>
              </w:rPr>
              <w:t>I</w:t>
            </w:r>
            <w:r>
              <w:t>DLE</w:t>
            </w:r>
            <w:r w:rsidRPr="00D82B37">
              <w:t>/낙하</w:t>
            </w:r>
          </w:p>
        </w:tc>
      </w:tr>
      <w:tr w:rsidR="006A6B85" w14:paraId="42AFF92F" w14:textId="77777777" w:rsidTr="006A6B85">
        <w:trPr>
          <w:trHeight w:val="840"/>
        </w:trPr>
        <w:tc>
          <w:tcPr>
            <w:tcW w:w="2254" w:type="dxa"/>
            <w:shd w:val="clear" w:color="auto" w:fill="D0CECE" w:themeFill="background2" w:themeFillShade="E6"/>
          </w:tcPr>
          <w:p w14:paraId="561252A1" w14:textId="77777777" w:rsidR="006A6B85" w:rsidRPr="008F6339" w:rsidRDefault="006A6B85" w:rsidP="006A6B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6A6B85" w:rsidRPr="008F6339" w:rsidRDefault="006A6B85" w:rsidP="006A6B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4"/>
          </w:tcPr>
          <w:p w14:paraId="3C4BCACD" w14:textId="174D3FFB" w:rsidR="006A6B85" w:rsidRDefault="006A6B85" w:rsidP="006A6B85">
            <w:pPr>
              <w:rPr>
                <w:rFonts w:hint="eastAsia"/>
              </w:rPr>
            </w:pPr>
          </w:p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891BD" w14:textId="77777777" w:rsidR="00BD1E27" w:rsidRDefault="00BD1E27" w:rsidP="008F6339">
      <w:pPr>
        <w:spacing w:after="0" w:line="240" w:lineRule="auto"/>
      </w:pPr>
      <w:r>
        <w:separator/>
      </w:r>
    </w:p>
  </w:endnote>
  <w:endnote w:type="continuationSeparator" w:id="0">
    <w:p w14:paraId="4F0002B2" w14:textId="77777777" w:rsidR="00BD1E27" w:rsidRDefault="00BD1E27" w:rsidP="008F6339">
      <w:pPr>
        <w:spacing w:after="0" w:line="240" w:lineRule="auto"/>
      </w:pPr>
      <w:r>
        <w:continuationSeparator/>
      </w:r>
    </w:p>
  </w:endnote>
  <w:endnote w:type="continuationNotice" w:id="1">
    <w:p w14:paraId="5BB63F30" w14:textId="77777777" w:rsidR="008015B2" w:rsidRDefault="008015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13E42" w14:textId="77777777" w:rsidR="00BD1E27" w:rsidRDefault="00BD1E27" w:rsidP="008F6339">
      <w:pPr>
        <w:spacing w:after="0" w:line="240" w:lineRule="auto"/>
      </w:pPr>
      <w:r>
        <w:separator/>
      </w:r>
    </w:p>
  </w:footnote>
  <w:footnote w:type="continuationSeparator" w:id="0">
    <w:p w14:paraId="111069EF" w14:textId="77777777" w:rsidR="00BD1E27" w:rsidRDefault="00BD1E27" w:rsidP="008F6339">
      <w:pPr>
        <w:spacing w:after="0" w:line="240" w:lineRule="auto"/>
      </w:pPr>
      <w:r>
        <w:continuationSeparator/>
      </w:r>
    </w:p>
  </w:footnote>
  <w:footnote w:type="continuationNotice" w:id="1">
    <w:p w14:paraId="0B782C79" w14:textId="77777777" w:rsidR="008015B2" w:rsidRDefault="008015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231676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E2706C">
      <w:rPr>
        <w:rFonts w:hint="eastAsia"/>
        <w:b/>
        <w:bCs/>
      </w:rPr>
      <w:t>2</w:t>
    </w:r>
    <w:r w:rsidR="00E2706C">
      <w:rPr>
        <w:b/>
        <w:bCs/>
      </w:rPr>
      <w:t xml:space="preserve">017180006 </w:t>
    </w:r>
    <w:r w:rsidR="00E2706C">
      <w:rPr>
        <w:rFonts w:hint="eastAsia"/>
        <w:b/>
        <w:bCs/>
      </w:rPr>
      <w:t>김지영</w:t>
    </w:r>
    <w:r w:rsidR="00E2706C">
      <w:rPr>
        <w:b/>
        <w:bCs/>
      </w:rPr>
      <w:t>/</w:t>
    </w:r>
    <w:r w:rsidR="00E2706C">
      <w:rPr>
        <w:rFonts w:hint="eastAsia"/>
        <w:b/>
        <w:bCs/>
      </w:rPr>
      <w:t>2</w:t>
    </w:r>
    <w:r w:rsidR="00E2706C">
      <w:rPr>
        <w:b/>
        <w:bCs/>
      </w:rPr>
      <w:t>01718400</w:t>
    </w:r>
    <w:r w:rsidR="00A9590A">
      <w:rPr>
        <w:b/>
        <w:bCs/>
      </w:rPr>
      <w:t xml:space="preserve">2 </w:t>
    </w:r>
    <w:r w:rsidR="00A9590A">
      <w:rPr>
        <w:rFonts w:hint="eastAsia"/>
        <w:b/>
        <w:bCs/>
      </w:rPr>
      <w:t>구건모</w:t>
    </w:r>
    <w:r w:rsidR="00A9590A">
      <w:rPr>
        <w:b/>
        <w:bCs/>
      </w:rPr>
      <w:t>/20171</w:t>
    </w:r>
    <w:r w:rsidR="004904F9">
      <w:rPr>
        <w:b/>
        <w:bCs/>
      </w:rPr>
      <w:t xml:space="preserve">84024 </w:t>
    </w:r>
    <w:r w:rsidR="004904F9">
      <w:rPr>
        <w:rFonts w:hint="eastAsia"/>
        <w:b/>
        <w:bCs/>
      </w:rPr>
      <w:t>이예지</w:t>
    </w:r>
  </w:p>
  <w:p w14:paraId="1CAABE19" w14:textId="6F7F2FF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877FB0">
      <w:rPr>
        <w:rFonts w:hint="eastAsia"/>
        <w:b/>
        <w:bCs/>
      </w:rPr>
      <w:t>구이김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김 지영">
    <w15:presenceInfo w15:providerId="Windows Live" w15:userId="6a163bdcc1d28b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B0C24"/>
    <w:rsid w:val="000B72D6"/>
    <w:rsid w:val="000C0599"/>
    <w:rsid w:val="000E344F"/>
    <w:rsid w:val="000E37BB"/>
    <w:rsid w:val="00122C35"/>
    <w:rsid w:val="00154CA3"/>
    <w:rsid w:val="00162D5E"/>
    <w:rsid w:val="00180F35"/>
    <w:rsid w:val="001B270B"/>
    <w:rsid w:val="00207F82"/>
    <w:rsid w:val="00223DD5"/>
    <w:rsid w:val="00230686"/>
    <w:rsid w:val="00237CB1"/>
    <w:rsid w:val="00306C8A"/>
    <w:rsid w:val="00394962"/>
    <w:rsid w:val="003D0505"/>
    <w:rsid w:val="003F06DB"/>
    <w:rsid w:val="003F6548"/>
    <w:rsid w:val="00405CA0"/>
    <w:rsid w:val="004904F9"/>
    <w:rsid w:val="00497842"/>
    <w:rsid w:val="004E3B95"/>
    <w:rsid w:val="00500062"/>
    <w:rsid w:val="00574D22"/>
    <w:rsid w:val="00630772"/>
    <w:rsid w:val="00633B63"/>
    <w:rsid w:val="00666B51"/>
    <w:rsid w:val="006A6B85"/>
    <w:rsid w:val="006B0464"/>
    <w:rsid w:val="006C4BEF"/>
    <w:rsid w:val="00740329"/>
    <w:rsid w:val="00776BC8"/>
    <w:rsid w:val="007A612A"/>
    <w:rsid w:val="007B7335"/>
    <w:rsid w:val="007C42B4"/>
    <w:rsid w:val="007E1B0F"/>
    <w:rsid w:val="007E3A11"/>
    <w:rsid w:val="008015B2"/>
    <w:rsid w:val="00855E81"/>
    <w:rsid w:val="00877FB0"/>
    <w:rsid w:val="00885472"/>
    <w:rsid w:val="008A317D"/>
    <w:rsid w:val="008E4A7A"/>
    <w:rsid w:val="008F0EAD"/>
    <w:rsid w:val="008F6339"/>
    <w:rsid w:val="00940529"/>
    <w:rsid w:val="00990DBA"/>
    <w:rsid w:val="00993218"/>
    <w:rsid w:val="00A1067A"/>
    <w:rsid w:val="00A35492"/>
    <w:rsid w:val="00A82C57"/>
    <w:rsid w:val="00A9590A"/>
    <w:rsid w:val="00AF22AE"/>
    <w:rsid w:val="00B21157"/>
    <w:rsid w:val="00B539EB"/>
    <w:rsid w:val="00BA2CAB"/>
    <w:rsid w:val="00BD1E27"/>
    <w:rsid w:val="00C2267A"/>
    <w:rsid w:val="00C46A7C"/>
    <w:rsid w:val="00C8042A"/>
    <w:rsid w:val="00CC14CC"/>
    <w:rsid w:val="00CE1A1C"/>
    <w:rsid w:val="00D0690E"/>
    <w:rsid w:val="00D53749"/>
    <w:rsid w:val="00D53CAE"/>
    <w:rsid w:val="00D70BF7"/>
    <w:rsid w:val="00D82B37"/>
    <w:rsid w:val="00E059F7"/>
    <w:rsid w:val="00E10A53"/>
    <w:rsid w:val="00E2706C"/>
    <w:rsid w:val="00E86CDD"/>
    <w:rsid w:val="00EA603F"/>
    <w:rsid w:val="00F2321F"/>
    <w:rsid w:val="00F31EE4"/>
    <w:rsid w:val="00F42A56"/>
    <w:rsid w:val="00FC334F"/>
    <w:rsid w:val="00FF79A3"/>
    <w:rsid w:val="0AAC4416"/>
    <w:rsid w:val="471EAD80"/>
    <w:rsid w:val="48FBFFAF"/>
    <w:rsid w:val="7621E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8137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9677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6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51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 지영</cp:lastModifiedBy>
  <cp:revision>2</cp:revision>
  <dcterms:created xsi:type="dcterms:W3CDTF">2020-03-20T15:46:00Z</dcterms:created>
  <dcterms:modified xsi:type="dcterms:W3CDTF">2020-03-20T15:46:00Z</dcterms:modified>
</cp:coreProperties>
</file>